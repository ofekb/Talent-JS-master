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315C" w:rsidRDefault="00B45CBE" w:rsidP="00B45CBE">
      <w:pPr>
        <w:pPrChange w:id="0" w:author="Jbt" w:date="2018-05-09T10:59:00Z">
          <w:pPr>
            <w:pStyle w:val="ListParagraph"/>
          </w:pPr>
        </w:pPrChange>
      </w:pPr>
      <w:ins w:id="1" w:author="Jbt" w:date="2018-05-09T10:59:00Z">
        <w:r>
          <w:rPr>
            <w:rFonts w:hint="cs"/>
            <w:b/>
            <w:bCs/>
            <w:u w:val="single"/>
            <w:rtl/>
          </w:rPr>
          <w:t xml:space="preserve">תרגיל בנושא </w:t>
        </w:r>
        <w:r>
          <w:rPr>
            <w:b/>
            <w:bCs/>
            <w:u w:val="single"/>
          </w:rPr>
          <w:t>local-storage</w:t>
        </w:r>
      </w:ins>
    </w:p>
    <w:p w:rsidR="0040025D" w:rsidRDefault="00B82A1F" w:rsidP="00636114">
      <w:pPr>
        <w:rPr>
          <w:rtl/>
        </w:rPr>
        <w:pPrChange w:id="2" w:author="Jbt" w:date="2018-05-09T10:58:00Z">
          <w:pPr>
            <w:pStyle w:val="ListParagraph"/>
          </w:pPr>
        </w:pPrChange>
      </w:pPr>
      <w:r>
        <w:rPr>
          <w:rFonts w:hint="cs"/>
          <w:rtl/>
        </w:rPr>
        <w:t>צרו דף המכיל את התוכן הבא:</w:t>
      </w:r>
    </w:p>
    <w:p w:rsidR="00B82A1F" w:rsidRDefault="00B82A1F" w:rsidP="00636114">
      <w:pPr>
        <w:pStyle w:val="ListParagraph"/>
        <w:rPr>
          <w:rtl/>
        </w:rPr>
      </w:pPr>
    </w:p>
    <w:p w:rsidR="00B82A1F" w:rsidRDefault="00B82A1F" w:rsidP="00636114">
      <w:pPr>
        <w:pStyle w:val="ListParagraph"/>
        <w:rPr>
          <w:rtl/>
        </w:rPr>
      </w:pPr>
      <w:r>
        <w:rPr>
          <w:rFonts w:hint="cs"/>
          <w:noProof/>
        </w:rPr>
        <w:drawing>
          <wp:inline distT="0" distB="0" distL="0" distR="0">
            <wp:extent cx="3716020" cy="3467100"/>
            <wp:effectExtent l="57150" t="57150" r="55880" b="5715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6020" cy="3467100"/>
                    </a:xfrm>
                    <a:prstGeom prst="rect">
                      <a:avLst/>
                    </a:prstGeom>
                    <a:noFill/>
                    <a:ln w="571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F315C" w:rsidRDefault="003F315C" w:rsidP="00B82A1F">
      <w:pPr>
        <w:pStyle w:val="ListParagraph"/>
        <w:rPr>
          <w:rtl/>
        </w:rPr>
      </w:pPr>
    </w:p>
    <w:p w:rsidR="00B82A1F" w:rsidRDefault="00B82A1F" w:rsidP="003F315C">
      <w:pPr>
        <w:pStyle w:val="ListParagraph"/>
        <w:numPr>
          <w:ilvl w:val="0"/>
          <w:numId w:val="6"/>
        </w:numPr>
        <w:rPr>
          <w:rtl/>
        </w:rPr>
      </w:pPr>
      <w:r>
        <w:rPr>
          <w:rFonts w:hint="cs"/>
          <w:rtl/>
        </w:rPr>
        <w:t xml:space="preserve">בכל כניסה של המשתמש, עליו להזין את הפרטים כל הפרטים. </w:t>
      </w:r>
    </w:p>
    <w:p w:rsidR="00B82A1F" w:rsidRDefault="00B82A1F" w:rsidP="003F315C">
      <w:pPr>
        <w:pStyle w:val="ListParagraph"/>
        <w:numPr>
          <w:ilvl w:val="0"/>
          <w:numId w:val="6"/>
        </w:numPr>
        <w:rPr>
          <w:rtl/>
        </w:rPr>
      </w:pPr>
      <w:r>
        <w:rPr>
          <w:rFonts w:hint="cs"/>
          <w:rtl/>
        </w:rPr>
        <w:t xml:space="preserve">בלחיצה על כפתור </w:t>
      </w:r>
      <w:r>
        <w:t>save</w:t>
      </w:r>
      <w:r>
        <w:rPr>
          <w:rFonts w:hint="cs"/>
          <w:rtl/>
        </w:rPr>
        <w:t xml:space="preserve"> שמרו את הפרטים שהזין ב-</w:t>
      </w:r>
      <w:r>
        <w:t>localStorage</w:t>
      </w:r>
      <w:r>
        <w:rPr>
          <w:rFonts w:hint="cs"/>
          <w:rtl/>
        </w:rPr>
        <w:t>, בתוך מערך</w:t>
      </w:r>
    </w:p>
    <w:p w:rsidR="00B82A1F" w:rsidRDefault="00B82A1F" w:rsidP="003F315C">
      <w:pPr>
        <w:pStyle w:val="ListParagraph"/>
        <w:numPr>
          <w:ilvl w:val="0"/>
          <w:numId w:val="6"/>
        </w:numPr>
      </w:pPr>
      <w:r>
        <w:rPr>
          <w:rFonts w:hint="cs"/>
          <w:rtl/>
        </w:rPr>
        <w:t xml:space="preserve">כל תא במערך מכיל אובייקט </w:t>
      </w:r>
      <w:r>
        <w:rPr>
          <w:rFonts w:hint="cs"/>
        </w:rPr>
        <w:t>JSON</w:t>
      </w:r>
      <w:r>
        <w:rPr>
          <w:rFonts w:hint="cs"/>
          <w:rtl/>
        </w:rPr>
        <w:t xml:space="preserve">, עם כל הפרטים אותם הזין המשתמש. </w:t>
      </w:r>
    </w:p>
    <w:p w:rsidR="003F315C" w:rsidRDefault="003F315C" w:rsidP="003F315C">
      <w:pPr>
        <w:rPr>
          <w:rtl/>
        </w:rPr>
      </w:pPr>
    </w:p>
    <w:p w:rsidR="003F315C" w:rsidRDefault="003F315C" w:rsidP="003F315C">
      <w:pPr>
        <w:rPr>
          <w:rtl/>
        </w:rPr>
      </w:pPr>
      <w:r>
        <w:rPr>
          <w:rFonts w:hint="cs"/>
          <w:rtl/>
        </w:rPr>
        <w:t xml:space="preserve">בתחתית הדף צרו רשימת היסטוריה המציגה את פרטי המשתמשים שנכנסו בצורה הבאה: (שימו לב </w:t>
      </w:r>
      <w:r>
        <w:rPr>
          <w:rtl/>
        </w:rPr>
        <w:t>–</w:t>
      </w:r>
      <w:r>
        <w:rPr>
          <w:rFonts w:hint="cs"/>
          <w:rtl/>
        </w:rPr>
        <w:t xml:space="preserve"> כל </w:t>
      </w:r>
      <w:r>
        <w:t>li</w:t>
      </w:r>
      <w:r>
        <w:rPr>
          <w:rFonts w:hint="cs"/>
          <w:rtl/>
        </w:rPr>
        <w:t xml:space="preserve"> יהיה בצבע אותו המשתמש בחר בתור הצבע המועדף):</w:t>
      </w:r>
    </w:p>
    <w:p w:rsidR="003F315C" w:rsidRDefault="003F315C" w:rsidP="003F315C">
      <w:pPr>
        <w:rPr>
          <w:rtl/>
        </w:rPr>
      </w:pPr>
    </w:p>
    <w:p w:rsidR="00000000" w:rsidRDefault="00B45CBE">
      <w:pPr>
        <w:ind w:left="720"/>
        <w:rPr>
          <w:rtl/>
        </w:rPr>
        <w:pPrChange w:id="3" w:author="jbt" w:date="2017-10-16T17:25:00Z">
          <w:pPr/>
        </w:pPrChange>
      </w:pPr>
      <w:ins w:id="4" w:author="jbt" w:date="2017-10-16T17:24:00Z">
        <w:r>
          <w:rPr>
            <w:noProof/>
            <w:rPrChange w:id="5">
              <w:rPr>
                <w:noProof/>
                <w:color w:val="0563C1" w:themeColor="hyperlink"/>
                <w:u w:val="single"/>
              </w:rPr>
            </w:rPrChange>
          </w:rPr>
          <w:drawing>
            <wp:inline distT="0" distB="0" distL="0" distR="0">
              <wp:extent cx="1382395" cy="1170305"/>
              <wp:effectExtent l="38100" t="38100" r="46355" b="29845"/>
              <wp:docPr id="7" name="תמונה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/>
                      <pic:cNvPicPr>
                        <a:picLocks noChangeAspect="1" noChangeArrowheads="1"/>
                      </pic:cNvPicPr>
                    </pic:nvPicPr>
                    <pic:blipFill>
                      <a:blip r:embed="rId7" cstate="print">
                        <a:extLst>
                          <a:ext uri="{28A0092B-C50C-407E-A947-70E740481C1C}">
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82395" cy="1170305"/>
                      </a:xfrm>
                      <a:prstGeom prst="rect">
                        <a:avLst/>
                      </a:prstGeom>
                      <a:noFill/>
                      <a:ln w="38100">
                        <a:solidFill>
                          <a:schemeClr val="tx1"/>
                        </a:solidFill>
                      </a:ln>
                    </pic:spPr>
                  </pic:pic>
                </a:graphicData>
              </a:graphic>
            </wp:inline>
          </w:drawing>
        </w:r>
      </w:ins>
    </w:p>
    <w:p w:rsidR="003F315C" w:rsidRDefault="003F315C" w:rsidP="003F315C">
      <w:pPr>
        <w:rPr>
          <w:rtl/>
        </w:rPr>
      </w:pPr>
    </w:p>
    <w:p w:rsidR="003F315C" w:rsidRPr="00B82A1F" w:rsidRDefault="003F315C" w:rsidP="003F315C">
      <w:pPr>
        <w:jc w:val="center"/>
        <w:rPr>
          <w:rtl/>
        </w:rPr>
      </w:pPr>
      <w:bookmarkStart w:id="6" w:name="_GoBack"/>
      <w:r>
        <w:rPr>
          <w:rFonts w:hint="cs"/>
          <w:rtl/>
        </w:rPr>
        <w:t>בהצלחה</w:t>
      </w:r>
      <w:r>
        <w:sym w:font="Wingdings" w:char="F04A"/>
      </w:r>
      <w:bookmarkEnd w:id="6"/>
    </w:p>
    <w:sectPr w:rsidR="003F315C" w:rsidRPr="00B82A1F" w:rsidSect="00611A21">
      <w:pgSz w:w="11906" w:h="16838"/>
      <w:pgMar w:top="1440" w:right="566" w:bottom="709" w:left="709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551E2E"/>
    <w:multiLevelType w:val="hybridMultilevel"/>
    <w:tmpl w:val="A54822F2"/>
    <w:lvl w:ilvl="0" w:tplc="F0D0E2C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55775E"/>
    <w:multiLevelType w:val="hybridMultilevel"/>
    <w:tmpl w:val="530C5E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496F3D"/>
    <w:multiLevelType w:val="hybridMultilevel"/>
    <w:tmpl w:val="95660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3843E2"/>
    <w:multiLevelType w:val="hybridMultilevel"/>
    <w:tmpl w:val="8924AC48"/>
    <w:lvl w:ilvl="0" w:tplc="D12069D4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3421A54"/>
    <w:multiLevelType w:val="hybridMultilevel"/>
    <w:tmpl w:val="8DA8D3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8A821D9"/>
    <w:multiLevelType w:val="hybridMultilevel"/>
    <w:tmpl w:val="6A1C568A"/>
    <w:lvl w:ilvl="0" w:tplc="F6ACBDA2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bt">
    <w15:presenceInfo w15:providerId="None" w15:userId="jbt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trackRevisions/>
  <w:defaultTabStop w:val="720"/>
  <w:characterSpacingControl w:val="doNotCompress"/>
  <w:compat/>
  <w:rsids>
    <w:rsidRoot w:val="002643AF"/>
    <w:rsid w:val="002500F4"/>
    <w:rsid w:val="002643AF"/>
    <w:rsid w:val="003F315C"/>
    <w:rsid w:val="0040025D"/>
    <w:rsid w:val="00461BAD"/>
    <w:rsid w:val="004674A4"/>
    <w:rsid w:val="00611A21"/>
    <w:rsid w:val="00636114"/>
    <w:rsid w:val="009865C0"/>
    <w:rsid w:val="009A71A8"/>
    <w:rsid w:val="00AA7911"/>
    <w:rsid w:val="00B45CBE"/>
    <w:rsid w:val="00B82A1F"/>
    <w:rsid w:val="00E93E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0F4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65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315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15C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15C"/>
    <w:rPr>
      <w:rFonts w:ascii="Tahoma" w:hAnsi="Tahoma" w:cs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DE03958-762A-4161-A578-691869EF5E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10</cp:revision>
  <dcterms:created xsi:type="dcterms:W3CDTF">2017-09-01T08:59:00Z</dcterms:created>
  <dcterms:modified xsi:type="dcterms:W3CDTF">2018-05-09T08:59:00Z</dcterms:modified>
</cp:coreProperties>
</file>