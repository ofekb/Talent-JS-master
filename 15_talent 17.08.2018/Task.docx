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11" w:rsidRPr="00611A21" w:rsidRDefault="002643AF" w:rsidP="00611A21">
      <w:pPr>
        <w:jc w:val="center"/>
        <w:rPr>
          <w:b/>
          <w:bCs/>
          <w:u w:val="single"/>
          <w:rtl/>
        </w:rPr>
      </w:pPr>
      <w:r w:rsidRPr="00611A21">
        <w:rPr>
          <w:rFonts w:hint="cs"/>
          <w:b/>
          <w:bCs/>
          <w:u w:val="single"/>
          <w:rtl/>
        </w:rPr>
        <w:t>שיעורי בית</w:t>
      </w:r>
    </w:p>
    <w:p w:rsidR="00E93EDC" w:rsidRDefault="00E93EDC" w:rsidP="009865C0">
      <w:pPr>
        <w:pStyle w:val="a3"/>
        <w:rPr>
          <w:rtl/>
        </w:rPr>
      </w:pPr>
    </w:p>
    <w:p w:rsidR="00611A21" w:rsidRPr="003F315C" w:rsidRDefault="003F315C" w:rsidP="009865C0">
      <w:pPr>
        <w:pStyle w:val="a3"/>
        <w:rPr>
          <w:ins w:id="0" w:author="jbt" w:date="2017-10-16T17:22:00Z"/>
          <w:sz w:val="18"/>
          <w:szCs w:val="18"/>
          <w:rPrChange w:id="1" w:author="jbt" w:date="2017-10-16T17:23:00Z">
            <w:rPr>
              <w:ins w:id="2" w:author="jbt" w:date="2017-10-16T17:22:00Z"/>
            </w:rPr>
          </w:rPrChange>
        </w:rPr>
      </w:pPr>
      <w:r w:rsidRPr="003F315C">
        <w:rPr>
          <w:rFonts w:hint="cs"/>
          <w:sz w:val="18"/>
          <w:szCs w:val="18"/>
          <w:rtl/>
          <w:rPrChange w:id="3" w:author="jbt" w:date="2017-10-16T17:23:00Z">
            <w:rPr>
              <w:rFonts w:hint="cs"/>
              <w:rtl/>
            </w:rPr>
          </w:rPrChange>
        </w:rPr>
        <w:t xml:space="preserve">להגשה במייל : </w:t>
      </w:r>
      <w:ins w:id="4" w:author="jbt" w:date="2017-10-16T17:23:00Z">
        <w:r w:rsidRPr="003F315C">
          <w:rPr>
            <w:sz w:val="18"/>
            <w:szCs w:val="18"/>
            <w:rPrChange w:id="5" w:author="jbt" w:date="2017-10-16T17:23:00Z">
              <w:rPr/>
            </w:rPrChange>
          </w:rPr>
          <w:fldChar w:fldCharType="begin"/>
        </w:r>
        <w:r w:rsidRPr="003F315C">
          <w:rPr>
            <w:sz w:val="18"/>
            <w:szCs w:val="18"/>
            <w:rPrChange w:id="6" w:author="jbt" w:date="2017-10-16T17:23:00Z">
              <w:rPr/>
            </w:rPrChange>
          </w:rPr>
          <w:instrText xml:space="preserve"> HYPERLINK "mailto:</w:instrText>
        </w:r>
      </w:ins>
      <w:ins w:id="7" w:author="jbt" w:date="2017-10-16T17:22:00Z">
        <w:r w:rsidRPr="003F315C">
          <w:rPr>
            <w:sz w:val="18"/>
            <w:szCs w:val="18"/>
            <w:rPrChange w:id="8" w:author="jbt" w:date="2017-10-16T17:23:00Z">
              <w:rPr/>
            </w:rPrChange>
          </w:rPr>
          <w:instrText>anakarpf6@gmail.com</w:instrText>
        </w:r>
      </w:ins>
      <w:ins w:id="9" w:author="jbt" w:date="2017-10-16T17:23:00Z">
        <w:r w:rsidRPr="003F315C">
          <w:rPr>
            <w:sz w:val="18"/>
            <w:szCs w:val="18"/>
            <w:rPrChange w:id="10" w:author="jbt" w:date="2017-10-16T17:23:00Z">
              <w:rPr/>
            </w:rPrChange>
          </w:rPr>
          <w:instrText xml:space="preserve">" </w:instrText>
        </w:r>
        <w:r w:rsidRPr="003F315C">
          <w:rPr>
            <w:sz w:val="18"/>
            <w:szCs w:val="18"/>
            <w:rPrChange w:id="11" w:author="jbt" w:date="2017-10-16T17:23:00Z">
              <w:rPr/>
            </w:rPrChange>
          </w:rPr>
          <w:fldChar w:fldCharType="separate"/>
        </w:r>
      </w:ins>
      <w:ins w:id="12" w:author="jbt" w:date="2017-10-16T17:22:00Z">
        <w:r w:rsidRPr="003F315C">
          <w:rPr>
            <w:rStyle w:val="Hyperlink"/>
            <w:sz w:val="18"/>
            <w:szCs w:val="18"/>
            <w:rPrChange w:id="13" w:author="jbt" w:date="2017-10-16T17:23:00Z">
              <w:rPr>
                <w:rStyle w:val="Hyperlink"/>
              </w:rPr>
            </w:rPrChange>
          </w:rPr>
          <w:t>anakarpf6@gmail.com</w:t>
        </w:r>
      </w:ins>
      <w:ins w:id="14" w:author="jbt" w:date="2017-10-16T17:23:00Z">
        <w:r w:rsidRPr="003F315C">
          <w:rPr>
            <w:sz w:val="18"/>
            <w:szCs w:val="18"/>
            <w:rPrChange w:id="15" w:author="jbt" w:date="2017-10-16T17:23:00Z">
              <w:rPr/>
            </w:rPrChange>
          </w:rPr>
          <w:fldChar w:fldCharType="end"/>
        </w:r>
      </w:ins>
    </w:p>
    <w:p w:rsidR="003F315C" w:rsidRDefault="003F315C" w:rsidP="009865C0">
      <w:pPr>
        <w:pStyle w:val="a3"/>
      </w:pPr>
    </w:p>
    <w:p w:rsidR="0040025D" w:rsidRDefault="00B82A1F" w:rsidP="00636114">
      <w:pPr>
        <w:pStyle w:val="a3"/>
        <w:rPr>
          <w:rtl/>
        </w:rPr>
      </w:pPr>
      <w:r>
        <w:rPr>
          <w:rFonts w:hint="cs"/>
          <w:rtl/>
        </w:rPr>
        <w:t>צרו דף המכיל את התוכן הבא:</w:t>
      </w:r>
    </w:p>
    <w:p w:rsidR="00B82A1F" w:rsidRDefault="00B82A1F" w:rsidP="00636114">
      <w:pPr>
        <w:pStyle w:val="a3"/>
        <w:rPr>
          <w:rtl/>
        </w:rPr>
      </w:pPr>
    </w:p>
    <w:p w:rsidR="00B82A1F" w:rsidRDefault="00B82A1F" w:rsidP="00636114">
      <w:pPr>
        <w:pStyle w:val="a3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3716020" cy="3467100"/>
            <wp:effectExtent l="57150" t="57150" r="55880" b="571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34671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15C" w:rsidRDefault="003F315C" w:rsidP="00B82A1F">
      <w:pPr>
        <w:pStyle w:val="a3"/>
        <w:rPr>
          <w:rtl/>
        </w:rPr>
      </w:pPr>
    </w:p>
    <w:p w:rsidR="00B82A1F" w:rsidRDefault="00B82A1F" w:rsidP="003F315C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בכל כניסה של המשתמש, עליו להזין את הפרטים כל הפרטים. </w:t>
      </w:r>
    </w:p>
    <w:p w:rsidR="00B82A1F" w:rsidRDefault="00B82A1F" w:rsidP="003F315C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בלחיצה על כפתור </w:t>
      </w:r>
      <w:r>
        <w:t>save</w:t>
      </w:r>
      <w:r>
        <w:rPr>
          <w:rFonts w:hint="cs"/>
          <w:rtl/>
        </w:rPr>
        <w:t xml:space="preserve"> שמרו את הפרטים שהזין ב-</w:t>
      </w:r>
      <w:proofErr w:type="spellStart"/>
      <w:r>
        <w:t>localStorage</w:t>
      </w:r>
      <w:proofErr w:type="spellEnd"/>
      <w:r>
        <w:rPr>
          <w:rFonts w:hint="cs"/>
          <w:rtl/>
        </w:rPr>
        <w:t>, בתוך מערך</w:t>
      </w:r>
    </w:p>
    <w:p w:rsidR="00B82A1F" w:rsidRDefault="00B82A1F" w:rsidP="003F315C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כל תא במערך מכיל אובייקט </w:t>
      </w:r>
      <w:r>
        <w:rPr>
          <w:rFonts w:hint="cs"/>
        </w:rPr>
        <w:t>JSON</w:t>
      </w:r>
      <w:r>
        <w:rPr>
          <w:rFonts w:hint="cs"/>
          <w:rtl/>
        </w:rPr>
        <w:t xml:space="preserve">, עם כל הפרטים אותם הזין המשתמש. </w:t>
      </w:r>
    </w:p>
    <w:p w:rsidR="003F315C" w:rsidRDefault="003F315C" w:rsidP="003F315C">
      <w:pPr>
        <w:rPr>
          <w:rtl/>
        </w:rPr>
      </w:pPr>
    </w:p>
    <w:p w:rsidR="003F315C" w:rsidRDefault="003F315C" w:rsidP="003F315C">
      <w:pPr>
        <w:rPr>
          <w:rtl/>
        </w:rPr>
      </w:pPr>
      <w:r>
        <w:rPr>
          <w:rFonts w:hint="cs"/>
          <w:rtl/>
        </w:rPr>
        <w:t xml:space="preserve">בתחתית הדף צרו רשימת היסטוריה המציגה את פרטי המשתמשים שנכנסו בצורה הבאה: (שימו לב </w:t>
      </w:r>
      <w:r>
        <w:rPr>
          <w:rtl/>
        </w:rPr>
        <w:t>–</w:t>
      </w:r>
      <w:r>
        <w:rPr>
          <w:rFonts w:hint="cs"/>
          <w:rtl/>
        </w:rPr>
        <w:t xml:space="preserve"> כל </w:t>
      </w:r>
      <w:r>
        <w:t>li</w:t>
      </w:r>
      <w:r>
        <w:rPr>
          <w:rFonts w:hint="cs"/>
          <w:rtl/>
        </w:rPr>
        <w:t xml:space="preserve"> יהיה בצבע אותו המשתמש בחר בתור הצבע המועדף):</w:t>
      </w:r>
    </w:p>
    <w:p w:rsidR="003F315C" w:rsidRDefault="003F315C" w:rsidP="003F315C">
      <w:pPr>
        <w:rPr>
          <w:rtl/>
        </w:rPr>
      </w:pPr>
    </w:p>
    <w:p w:rsidR="003F315C" w:rsidRPr="003F315C" w:rsidRDefault="003F315C" w:rsidP="003F315C">
      <w:pPr>
        <w:ind w:left="720"/>
        <w:rPr>
          <w:rFonts w:hint="cs"/>
          <w:rtl/>
        </w:rPr>
        <w:pPrChange w:id="16" w:author="jbt" w:date="2017-10-16T17:25:00Z">
          <w:pPr/>
        </w:pPrChange>
      </w:pPr>
      <w:ins w:id="17" w:author="jbt" w:date="2017-10-16T17:24:00Z">
        <w:r w:rsidRPr="003F315C">
          <w:rPr>
            <w:rFonts w:hint="cs"/>
            <w:noProof/>
          </w:rPr>
          <w:drawing>
            <wp:inline distT="0" distB="0" distL="0" distR="0">
              <wp:extent cx="1382395" cy="1170305"/>
              <wp:effectExtent l="38100" t="38100" r="46355" b="29845"/>
              <wp:docPr id="7" name="תמונה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2395" cy="1170305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:rsidR="003F315C" w:rsidRDefault="003F315C" w:rsidP="003F315C">
      <w:pPr>
        <w:rPr>
          <w:rtl/>
        </w:rPr>
      </w:pPr>
    </w:p>
    <w:p w:rsidR="003F315C" w:rsidRPr="00B82A1F" w:rsidRDefault="003F315C" w:rsidP="003F315C">
      <w:pPr>
        <w:jc w:val="center"/>
        <w:rPr>
          <w:rFonts w:hint="cs"/>
          <w:rtl/>
        </w:rPr>
      </w:pPr>
      <w:bookmarkStart w:id="18" w:name="_GoBack"/>
      <w:r>
        <w:rPr>
          <w:rFonts w:hint="cs"/>
          <w:rtl/>
        </w:rPr>
        <w:t>בהצלחה</w:t>
      </w:r>
      <w:r>
        <w:sym w:font="Wingdings" w:char="F04A"/>
      </w:r>
      <w:bookmarkEnd w:id="18"/>
    </w:p>
    <w:sectPr w:rsidR="003F315C" w:rsidRPr="00B82A1F" w:rsidSect="00611A21">
      <w:pgSz w:w="11906" w:h="16838"/>
      <w:pgMar w:top="1440" w:right="566" w:bottom="709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51E2E"/>
    <w:multiLevelType w:val="hybridMultilevel"/>
    <w:tmpl w:val="A54822F2"/>
    <w:lvl w:ilvl="0" w:tplc="F0D0E2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5775E"/>
    <w:multiLevelType w:val="hybridMultilevel"/>
    <w:tmpl w:val="530C5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96F3D"/>
    <w:multiLevelType w:val="hybridMultilevel"/>
    <w:tmpl w:val="9566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843E2"/>
    <w:multiLevelType w:val="hybridMultilevel"/>
    <w:tmpl w:val="8924AC48"/>
    <w:lvl w:ilvl="0" w:tplc="D12069D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421A54"/>
    <w:multiLevelType w:val="hybridMultilevel"/>
    <w:tmpl w:val="8DA8D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A821D9"/>
    <w:multiLevelType w:val="hybridMultilevel"/>
    <w:tmpl w:val="6A1C568A"/>
    <w:lvl w:ilvl="0" w:tplc="F6ACBD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bt">
    <w15:presenceInfo w15:providerId="None" w15:userId="jb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AF"/>
    <w:rsid w:val="002643AF"/>
    <w:rsid w:val="003F315C"/>
    <w:rsid w:val="0040025D"/>
    <w:rsid w:val="00461BAD"/>
    <w:rsid w:val="004674A4"/>
    <w:rsid w:val="00611A21"/>
    <w:rsid w:val="00636114"/>
    <w:rsid w:val="009865C0"/>
    <w:rsid w:val="009A71A8"/>
    <w:rsid w:val="00AA7911"/>
    <w:rsid w:val="00B82A1F"/>
    <w:rsid w:val="00E9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8918C-9CB9-42D7-B3E3-5B2B1C46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5C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F315C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F315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3F315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9</cp:revision>
  <dcterms:created xsi:type="dcterms:W3CDTF">2017-09-01T08:59:00Z</dcterms:created>
  <dcterms:modified xsi:type="dcterms:W3CDTF">2017-10-16T14:25:00Z</dcterms:modified>
</cp:coreProperties>
</file>